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303" w:rsidRDefault="00F11303" w:rsidP="00E33E4C">
      <w:pPr>
        <w:jc w:val="center"/>
      </w:pPr>
      <w:r>
        <w:t>ART DIRECTED SPHERES REFLECTION</w:t>
      </w:r>
    </w:p>
    <w:p w:rsidR="00880923" w:rsidRDefault="00880923" w:rsidP="00880923">
      <w:r>
        <w:t>Process:</w:t>
      </w:r>
    </w:p>
    <w:p w:rsidR="00880923" w:rsidRDefault="00880923" w:rsidP="00880923">
      <w:r>
        <w:tab/>
        <w:t>Grid, paint density attribute</w:t>
      </w:r>
    </w:p>
    <w:p w:rsidR="00880923" w:rsidRDefault="00880923" w:rsidP="00880923">
      <w:r>
        <w:tab/>
        <w:t xml:space="preserve">Scatter points, then randomize </w:t>
      </w:r>
      <w:proofErr w:type="spellStart"/>
      <w:r>
        <w:t>pscale</w:t>
      </w:r>
      <w:proofErr w:type="spellEnd"/>
      <w:r>
        <w:t xml:space="preserve">. Relax based on </w:t>
      </w:r>
      <w:proofErr w:type="spellStart"/>
      <w:r>
        <w:t>pscale</w:t>
      </w:r>
      <w:proofErr w:type="spellEnd"/>
      <w:r>
        <w:t xml:space="preserve"> so we don’t get overlapping points</w:t>
      </w:r>
    </w:p>
    <w:p w:rsidR="00880923" w:rsidRDefault="00880923" w:rsidP="00880923">
      <w:r>
        <w:tab/>
        <w:t>Use VOP to modify y coordinate of each sphere</w:t>
      </w:r>
    </w:p>
    <w:p w:rsidR="00880923" w:rsidRDefault="00880923" w:rsidP="00880923">
      <w:r>
        <w:tab/>
        <w:t>Randomize color</w:t>
      </w:r>
    </w:p>
    <w:p w:rsidR="00880923" w:rsidRDefault="00880923" w:rsidP="00880923">
      <w:r>
        <w:tab/>
        <w:t>Copy sphere to points generated by above stream</w:t>
      </w:r>
    </w:p>
    <w:p w:rsidR="00F67A05" w:rsidRDefault="00F67A05" w:rsidP="00F67A05">
      <w:r>
        <w:t>@ accesses an attribute passed down the geometry stream</w:t>
      </w:r>
    </w:p>
    <w:p w:rsidR="00F11303" w:rsidRDefault="00F11303">
      <w:r>
        <w:t xml:space="preserve">$FF refers to the frame number (to animate </w:t>
      </w:r>
      <w:proofErr w:type="spellStart"/>
      <w:r>
        <w:t>wrt</w:t>
      </w:r>
      <w:proofErr w:type="spellEnd"/>
      <w:r>
        <w:t xml:space="preserve"> time)</w:t>
      </w:r>
    </w:p>
    <w:p w:rsidR="00F11303" w:rsidRDefault="00F11303" w:rsidP="00F11303">
      <w:pPr>
        <w:pStyle w:val="ListParagraph"/>
        <w:numPr>
          <w:ilvl w:val="0"/>
          <w:numId w:val="1"/>
        </w:numPr>
      </w:pPr>
      <w:r>
        <w:t>The difference between FF and F is that FF is floating point frame number, F only refers to the integer count of the frames</w:t>
      </w:r>
    </w:p>
    <w:p w:rsidR="00F11303" w:rsidRDefault="00F11303" w:rsidP="00F11303">
      <w:r w:rsidRPr="00F11303">
        <w:rPr>
          <w:b/>
        </w:rPr>
        <w:t>MMB onto a VOP attribute &gt; Promote parameter</w:t>
      </w:r>
      <w:r>
        <w:rPr>
          <w:b/>
        </w:rPr>
        <w:t xml:space="preserve"> </w:t>
      </w:r>
      <w:r>
        <w:t>allows the parameter to be used one level above the node network</w:t>
      </w:r>
    </w:p>
    <w:p w:rsidR="00F11303" w:rsidRDefault="00F11303" w:rsidP="00F11303">
      <w:r>
        <w:t>Why the VOP node?</w:t>
      </w:r>
    </w:p>
    <w:p w:rsidR="00E33E4C" w:rsidRDefault="00F11303" w:rsidP="00F11303">
      <w:r>
        <w:tab/>
        <w:t xml:space="preserve">We originally intended to offset the mountain texture to animate the up and down motion of the spheres. But this took too long to calculate in real time. </w:t>
      </w:r>
    </w:p>
    <w:p w:rsidR="00F11303" w:rsidRDefault="00F11303" w:rsidP="00E33E4C">
      <w:pPr>
        <w:ind w:firstLine="720"/>
      </w:pPr>
      <w:r>
        <w:rPr>
          <w:b/>
        </w:rPr>
        <w:t>Why?</w:t>
      </w:r>
      <w:r>
        <w:t xml:space="preserve"> </w:t>
      </w:r>
      <w:r w:rsidR="00E33E4C">
        <w:t>This is because the scatter node and relax node had to recalculate every time the geometry of the mesh was deformed due to the mountain texture. It took too long to “cook” in between each frame.</w:t>
      </w:r>
    </w:p>
    <w:p w:rsidR="00E33E4C" w:rsidRDefault="00E33E4C" w:rsidP="00E33E4C">
      <w:pPr>
        <w:ind w:firstLine="720"/>
      </w:pPr>
      <w:ins w:id="0" w:author="Michael H Raquel" w:date="2021-12-18T20:53:00Z">
        <w:r>
          <w:t>T</w:t>
        </w:r>
      </w:ins>
      <w:del w:id="1" w:author="Michael H Raquel" w:date="2021-12-18T20:53:00Z">
        <w:r w:rsidDel="00E33E4C">
          <w:delText>So t</w:delText>
        </w:r>
      </w:del>
      <w:r>
        <w:t>o be more efficient, we could instead plug in our custom VOP node by multiplying the normal vectors of the grid by the position of each point</w:t>
      </w:r>
      <w:r w:rsidR="00041E02">
        <w:t xml:space="preserve"> (a 3D vector input, which outputs a scalar via simplex noise</w:t>
      </w:r>
      <w:bookmarkStart w:id="2" w:name="_GoBack"/>
      <w:bookmarkEnd w:id="2"/>
      <w:r w:rsidR="00041E02">
        <w:t>)</w:t>
      </w:r>
      <w:r>
        <w:t xml:space="preserve"> created by the scatter node. We then add this product to the position of each point.</w:t>
      </w:r>
    </w:p>
    <w:p w:rsidR="00E33E4C" w:rsidRDefault="00E33E4C" w:rsidP="00E33E4C">
      <w:pPr>
        <w:rPr>
          <w:ins w:id="3" w:author="Michael H Raquel" w:date="2021-12-18T20:54:00Z"/>
        </w:rPr>
      </w:pPr>
      <w:r>
        <w:tab/>
        <w:t xml:space="preserve">This creates motion for each point along the y direction, because the grid was aligned in the XZ plane, and as such, the </w:t>
      </w:r>
      <w:proofErr w:type="spellStart"/>
      <w:r>
        <w:t>normals</w:t>
      </w:r>
      <w:proofErr w:type="spellEnd"/>
      <w:r>
        <w:t xml:space="preserve"> of the plane all strictly had a y component.</w:t>
      </w:r>
    </w:p>
    <w:p w:rsidR="00E33E4C" w:rsidRPr="00F11303" w:rsidRDefault="00E33E4C" w:rsidP="00E33E4C">
      <w:r>
        <w:tab/>
        <w:t>Now, the scattering and relaxation step happens only once, as we no longer deform the geometry at each frame.</w:t>
      </w:r>
    </w:p>
    <w:sectPr w:rsidR="00E33E4C" w:rsidRPr="00F1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90E14"/>
    <w:multiLevelType w:val="hybridMultilevel"/>
    <w:tmpl w:val="8D9C2732"/>
    <w:lvl w:ilvl="0" w:tplc="9CE8E8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H Raquel">
    <w15:presenceInfo w15:providerId="AD" w15:userId="S-1-5-21-74265469-3420036143-2539997121-40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03"/>
    <w:rsid w:val="00041E02"/>
    <w:rsid w:val="00880923"/>
    <w:rsid w:val="00E33E4C"/>
    <w:rsid w:val="00F11303"/>
    <w:rsid w:val="00F6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2198"/>
  <w15:chartTrackingRefBased/>
  <w15:docId w15:val="{17487212-75FB-4D71-AF5C-19BCC0FB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03"/>
    <w:pPr>
      <w:ind w:left="720"/>
      <w:contextualSpacing/>
    </w:pPr>
  </w:style>
  <w:style w:type="paragraph" w:styleId="BalloonText">
    <w:name w:val="Balloon Text"/>
    <w:basedOn w:val="Normal"/>
    <w:link w:val="BalloonTextChar"/>
    <w:uiPriority w:val="99"/>
    <w:semiHidden/>
    <w:unhideWhenUsed/>
    <w:rsid w:val="00E33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E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 Raquel</dc:creator>
  <cp:keywords/>
  <dc:description/>
  <cp:lastModifiedBy>Michael H Raquel</cp:lastModifiedBy>
  <cp:revision>4</cp:revision>
  <dcterms:created xsi:type="dcterms:W3CDTF">2021-12-19T04:32:00Z</dcterms:created>
  <dcterms:modified xsi:type="dcterms:W3CDTF">2021-12-20T11:33:00Z</dcterms:modified>
</cp:coreProperties>
</file>